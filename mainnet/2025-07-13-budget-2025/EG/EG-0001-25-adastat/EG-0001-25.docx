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AdaStat.net Cardano blockchain explorer</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212,000</w:t>
      </w:r>
      <w:r w:rsidDel="00000000" w:rsidR="00000000" w:rsidRPr="00000000">
        <w:rPr>
          <w:rtl w:val="0"/>
        </w:rPr>
        <w:t xml:space="preserve"> for </w:t>
      </w:r>
      <w:r w:rsidDel="00000000" w:rsidR="00000000" w:rsidRPr="00000000">
        <w:rPr>
          <w:rtl w:val="0"/>
        </w:rPr>
        <w:t xml:space="preserve">AdaStat.net Cardano blockchain explorer</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AdaStat.net Cardano blockchain explorer</w:t>
      </w:r>
      <w:del w:author="Ryan Williams" w:id="0" w:date="2025-07-09T13:35:30Z">
        <w:r w:rsidDel="00000000" w:rsidR="00000000" w:rsidRPr="00000000">
          <w:rPr>
            <w:rtl w:val="0"/>
          </w:rPr>
          <w:delText xml:space="preserve"> </w:delText>
        </w:r>
      </w:del>
      <w:r w:rsidDel="00000000" w:rsidR="00000000" w:rsidRPr="00000000">
        <w:rPr>
          <w:b w:val="1"/>
          <w:rtl w:val="0"/>
        </w:rPr>
        <w:t xml:space="preserve">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color w:val="020817"/>
          <w:highlight w:val="white"/>
        </w:rPr>
      </w:pPr>
      <w:r w:rsidDel="00000000" w:rsidR="00000000" w:rsidRPr="00000000">
        <w:rPr>
          <w:color w:val="020817"/>
          <w:highlight w:val="white"/>
          <w:rtl w:val="0"/>
        </w:rPr>
        <w:t xml:space="preserve">We propose to continue development and support of the AdaStat.net Cardano blockchain explorer for the next 24 months. Planned work includes performance optimizations, improvements to UX/UI, and new features related to Cardano’s evolving governance model and on-chain tooling.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20817"/>
          <w:highlight w:val="white"/>
        </w:rPr>
      </w:pPr>
      <w:r w:rsidDel="00000000" w:rsidR="00000000" w:rsidRPr="00000000">
        <w:rPr>
          <w:color w:val="020817"/>
          <w:highlight w:val="white"/>
          <w:rtl w:val="0"/>
        </w:rPr>
        <w:t xml:space="preserve">The frontend is developed using Vue.js and Tailwind CSS, which allows very small bundle size and fast loading time on different devices. The backend is built on Node.js and PostgreSQL, combining standard DB-Sync tables with custom-optimized indexes for high-speed data access. This dual approach enables advanced search and filtering across both on-chain and off-chain metadata — including DRep names, stake pool tickers, token labels, and 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color w:val="020817"/>
          <w:highlight w:val="white"/>
          <w:rtl w:val="0"/>
        </w:rPr>
        <w:t xml:space="preserve">Infrastructure is horizontally scalable. Multiple backend servers work behind load balancer and handle traffic based on real-time utilization. This gives high availability and stable performance, even during peak usage.</w:t>
      </w:r>
      <w:r w:rsidDel="00000000" w:rsidR="00000000" w:rsidRPr="00000000">
        <w:rPr>
          <w:rtl w:val="0"/>
        </w:rPr>
      </w:r>
    </w:p>
    <w:p w:rsidR="00000000" w:rsidDel="00000000" w:rsidP="00000000" w:rsidRDefault="00000000" w:rsidRPr="00000000" w14:paraId="0000000C">
      <w:pPr>
        <w:spacing w:after="40" w:lineRule="auto"/>
        <w:ind w:left="0" w:firstLine="0"/>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E">
      <w:pPr>
        <w:spacing w:after="40" w:lineRule="auto"/>
        <w:rPr/>
      </w:pPr>
      <w:r w:rsidDel="00000000" w:rsidR="00000000" w:rsidRPr="00000000">
        <w:rPr>
          <w:rtl w:val="0"/>
        </w:rPr>
      </w:r>
    </w:p>
    <w:p w:rsidR="00000000" w:rsidDel="00000000" w:rsidP="00000000" w:rsidRDefault="00000000" w:rsidRPr="00000000" w14:paraId="0000000F">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10">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This proposal aims to solve the following problem:</w:t>
      </w:r>
      <w:r w:rsidDel="00000000" w:rsidR="00000000" w:rsidRPr="00000000">
        <w:rPr>
          <w:rtl w:val="0"/>
        </w:rPr>
      </w:r>
    </w:p>
    <w:p w:rsidR="00000000" w:rsidDel="00000000" w:rsidP="00000000" w:rsidRDefault="00000000" w:rsidRPr="00000000" w14:paraId="00000012">
      <w:pPr>
        <w:ind w:left="0" w:firstLine="0"/>
        <w:rPr>
          <w:b w:val="1"/>
          <w:i w:val="1"/>
        </w:rPr>
      </w:pPr>
      <w:r w:rsidDel="00000000" w:rsidR="00000000" w:rsidRPr="00000000">
        <w:rPr>
          <w:rtl w:val="0"/>
        </w:rPr>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It’s still a challenge to provide Cardano blockchain data in a way that’s both decentralized and easy to use. Blockchain explorers are key tools in solving this issue, as they provide access to information about blocks, transactions, stake pools, governance activities, and other on-chain operations. However, each explorer is also potential point of centralization — it can fail, or show incorrect data. Because of this, it is important for ecosystem to have several independent, performant, and open-source explorers.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b w:val="1"/>
          <w:i w:val="1"/>
        </w:rPr>
      </w:pPr>
      <w:r w:rsidDel="00000000" w:rsidR="00000000" w:rsidRPr="00000000">
        <w:rPr>
          <w:color w:val="020817"/>
          <w:highlight w:val="white"/>
          <w:rtl w:val="0"/>
        </w:rPr>
        <w:t xml:space="preserve">AdaStat.net supports this goal by providing real-time, mobile-optimized, and feature-rich explorer for Cardano. Maintaining and improving AdaStat directly strengthens the ecosystem infrastructure, increase transparency of data, and offer valuable tool for SPOs, DReps, CC members, developers, and everyday users.</w:t>
      </w:r>
      <w:r w:rsidDel="00000000" w:rsidR="00000000" w:rsidRPr="00000000">
        <w:rPr>
          <w:rtl w:val="0"/>
        </w:rPr>
      </w:r>
    </w:p>
    <w:p w:rsidR="00000000" w:rsidDel="00000000" w:rsidP="00000000" w:rsidRDefault="00000000" w:rsidRPr="00000000" w14:paraId="00000016">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7">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1. For SPOs: Real-time access to block production and stake pool performance, without delays from epoch boundaries or outdated data.</w:t>
      </w:r>
    </w:p>
    <w:p w:rsidR="00000000" w:rsidDel="00000000" w:rsidP="00000000" w:rsidRDefault="00000000" w:rsidRPr="00000000" w14:paraId="00000019">
      <w:pPr>
        <w:rPr>
          <w:color w:val="020817"/>
          <w:highlight w:val="white"/>
        </w:rPr>
      </w:pPr>
      <w:r w:rsidDel="00000000" w:rsidR="00000000" w:rsidRPr="00000000">
        <w:rPr>
          <w:rtl w:val="0"/>
        </w:rPr>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2. For DReps and CC members: Tools for tracking governance activities and accessing voting-related data in clear and transparent way.</w:t>
      </w:r>
    </w:p>
    <w:p w:rsidR="00000000" w:rsidDel="00000000" w:rsidP="00000000" w:rsidRDefault="00000000" w:rsidRPr="00000000" w14:paraId="0000001B">
      <w:pPr>
        <w:rPr>
          <w:color w:val="020817"/>
          <w:highlight w:val="white"/>
        </w:rPr>
      </w:pPr>
      <w:r w:rsidDel="00000000" w:rsidR="00000000" w:rsidRPr="00000000">
        <w:rPr>
          <w:rtl w:val="0"/>
        </w:rPr>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3. For developers: Access to fully free REST API that provides Cardano data in easy-to-use JSON format — helpful for building tools, dashboards, or integrating blockchain data into other applications.</w:t>
      </w:r>
    </w:p>
    <w:p w:rsidR="00000000" w:rsidDel="00000000" w:rsidP="00000000" w:rsidRDefault="00000000" w:rsidRPr="00000000" w14:paraId="0000001D">
      <w:pPr>
        <w:rPr>
          <w:color w:val="020817"/>
          <w:highlight w:val="white"/>
        </w:rPr>
      </w:pPr>
      <w:r w:rsidDel="00000000" w:rsidR="00000000" w:rsidRPr="00000000">
        <w:rPr>
          <w:rtl w:val="0"/>
        </w:rPr>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4. For general users: The site works smoothly on all devices, and we keep improving it based on user feedback.</w:t>
      </w:r>
    </w:p>
    <w:p w:rsidR="00000000" w:rsidDel="00000000" w:rsidP="00000000" w:rsidRDefault="00000000" w:rsidRPr="00000000" w14:paraId="0000001F">
      <w:pPr>
        <w:rPr>
          <w:color w:val="020817"/>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color w:val="020817"/>
          <w:highlight w:val="white"/>
          <w:rtl w:val="0"/>
        </w:rPr>
        <w:t xml:space="preserve">5. For the Cardano ecosystem: AdaStat is a lightweight and open tool that helps Cardano stay decentralized and easy to understand - especially for new users. All of this helps Cardano grow: stronger infrastructure, clearer data, and better long-term adoption.</w:t>
      </w:r>
      <w:r w:rsidDel="00000000" w:rsidR="00000000" w:rsidRPr="00000000">
        <w:rPr>
          <w:rtl w:val="0"/>
        </w:rPr>
      </w:r>
    </w:p>
    <w:p w:rsidR="00000000" w:rsidDel="00000000" w:rsidP="00000000" w:rsidRDefault="00000000" w:rsidRPr="00000000" w14:paraId="00000021">
      <w:pPr>
        <w:rPr>
          <w:i w:val="1"/>
          <w:color w:val="020817"/>
          <w:sz w:val="21"/>
          <w:szCs w:val="21"/>
          <w:highlight w:val="white"/>
        </w:rPr>
      </w:pPr>
      <w:r w:rsidDel="00000000" w:rsidR="00000000" w:rsidRPr="00000000">
        <w:rPr>
          <w:rtl w:val="0"/>
        </w:rPr>
      </w:r>
    </w:p>
    <w:p w:rsidR="00000000" w:rsidDel="00000000" w:rsidP="00000000" w:rsidRDefault="00000000" w:rsidRPr="00000000" w14:paraId="00000022">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AdaStat.net has been actively developed and maintained since Shelley Incentivized Testnet in 2019, with consistent uptime, feature updates, and strong organic community usage. The team has years of experience working with Cardano node, DB-Sync, performance tuning, database optimization, and community engagement. This shows that we’ve been consistently improving the project over the years, and we plan to keep doing so.</w:t>
      </w:r>
    </w:p>
    <w:p w:rsidR="00000000" w:rsidDel="00000000" w:rsidP="00000000" w:rsidRDefault="00000000" w:rsidRPr="00000000" w14:paraId="00000024">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7">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A">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2F">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6">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7">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high level permissions are as follows:</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TRSC Fund and PSSC Modify</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TRSC Disperse</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TRSC Pause and Resume</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TRSC Sweep</w:t>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TRSC Reorganize</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8">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9">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50">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AdaStat</w:t>
      </w:r>
      <w:r w:rsidDel="00000000" w:rsidR="00000000" w:rsidRPr="00000000">
        <w:rPr>
          <w:rtl w:val="0"/>
        </w:rPr>
      </w:r>
    </w:p>
    <w:p w:rsidR="00000000" w:rsidDel="00000000" w:rsidP="00000000" w:rsidRDefault="00000000" w:rsidRPr="00000000" w14:paraId="00000053">
      <w:pPr>
        <w:numPr>
          <w:ilvl w:val="0"/>
          <w:numId w:val="3"/>
        </w:numPr>
        <w:ind w:left="720" w:hanging="360"/>
      </w:pPr>
      <w:hyperlink r:id="rId11">
        <w:r w:rsidDel="00000000" w:rsidR="00000000" w:rsidRPr="00000000">
          <w:rPr>
            <w:color w:val="1155cc"/>
            <w:u w:val="single"/>
            <w:rtl w:val="0"/>
          </w:rPr>
          <w:t xml:space="preserve">https://adastat.net/</w:t>
        </w:r>
      </w:hyperlink>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Project Proposal In Ekklesia</w:t>
      </w:r>
    </w:p>
    <w:p w:rsidR="00000000" w:rsidDel="00000000" w:rsidP="00000000" w:rsidRDefault="00000000" w:rsidRPr="00000000" w14:paraId="00000056">
      <w:pPr>
        <w:numPr>
          <w:ilvl w:val="0"/>
          <w:numId w:val="3"/>
        </w:numPr>
        <w:ind w:left="720" w:hanging="360"/>
      </w:pPr>
      <w:hyperlink r:id="rId12">
        <w:r w:rsidDel="00000000" w:rsidR="00000000" w:rsidRPr="00000000">
          <w:rPr>
            <w:color w:val="1155cc"/>
            <w:u w:val="single"/>
            <w:rtl w:val="0"/>
          </w:rPr>
          <w:t xml:space="preserve">https://2025budget.intersectmbo.org/ballots/680d1b63565577986442d123/proposals/680d1b63565577986442d256</w:t>
        </w:r>
      </w:hyperlink>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59">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Details of all successful proposals (CSV)</w:t>
      </w:r>
    </w:p>
    <w:p w:rsidR="00000000" w:rsidDel="00000000" w:rsidP="00000000" w:rsidRDefault="00000000" w:rsidRPr="00000000" w14:paraId="0000005C">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F">
      <w:pPr>
        <w:numPr>
          <w:ilvl w:val="0"/>
          <w:numId w:val="6"/>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62">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Budget Management Smart Contracts TxPipe Audit Report</w:t>
      </w:r>
    </w:p>
    <w:p w:rsidR="00000000" w:rsidDel="00000000" w:rsidP="00000000" w:rsidRDefault="00000000" w:rsidRPr="00000000" w14:paraId="00000065">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Budget Management Smart Contracts MLabs Audit Report</w:t>
      </w:r>
    </w:p>
    <w:p w:rsidR="00000000" w:rsidDel="00000000" w:rsidP="00000000" w:rsidRDefault="00000000" w:rsidRPr="00000000" w14:paraId="00000068">
      <w:pPr>
        <w:numPr>
          <w:ilvl w:val="0"/>
          <w:numId w:val="7"/>
        </w:numPr>
        <w:ind w:left="720" w:hanging="360"/>
      </w:pPr>
      <w:r w:rsidDel="00000000" w:rsidR="00000000" w:rsidRPr="00000000">
        <w:rPr>
          <w:rFonts w:ascii="Courier New" w:cs="Courier New" w:eastAsia="Courier New" w:hAnsi="Courier New"/>
          <w:rtl w:val="0"/>
        </w:rPr>
        <w:t xml:space="preserve">ipfs://bafybeihx2onjtlyyj5pqmpmi2z56vbhe365vhvthk2lqp57bhk4nuxyuea</w:t>
      </w:r>
      <w:r w:rsidDel="00000000" w:rsidR="00000000" w:rsidRPr="00000000">
        <w:rPr>
          <w:rtl w:val="0"/>
        </w:rPr>
      </w:r>
    </w:p>
    <w:p w:rsidR="00000000" w:rsidDel="00000000" w:rsidP="00000000" w:rsidRDefault="00000000" w:rsidRPr="00000000" w14:paraId="00000069">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Intersect</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dastat.net/"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2" Type="http://schemas.openxmlformats.org/officeDocument/2006/relationships/hyperlink" Target="https://2025budget.intersectmbo.org/ballots/680d1b63565577986442d123/proposals/680d1b63565577986442d256"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