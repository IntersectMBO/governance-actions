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rPr>
      </w:pPr>
      <w:bookmarkStart w:colFirst="0" w:colLast="0" w:name="_wy7yqg4xcvak" w:id="0"/>
      <w:bookmarkEnd w:id="0"/>
      <w:r w:rsidDel="00000000" w:rsidR="00000000" w:rsidRPr="00000000">
        <w:rPr>
          <w:rtl w:val="0"/>
        </w:rPr>
        <w:t xml:space="preserve">Treasury Withdrawal - Intersect metadata - MLabs Research towards Tooling for Elliptical Curves - GrumpleStiltSkin</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104,347</w:t>
      </w:r>
      <w:r w:rsidDel="00000000" w:rsidR="00000000" w:rsidRPr="00000000">
        <w:rPr>
          <w:rtl w:val="0"/>
        </w:rPr>
        <w:t xml:space="preserve"> for </w:t>
      </w:r>
      <w:r w:rsidDel="00000000" w:rsidR="00000000" w:rsidRPr="00000000">
        <w:rPr>
          <w:rtl w:val="0"/>
        </w:rPr>
        <w:t xml:space="preserve">MLabs Research towards Tooling for Elliptical Curves</w:t>
      </w:r>
      <w:r w:rsidDel="00000000" w:rsidR="00000000" w:rsidRPr="00000000">
        <w:rPr>
          <w:rtl w:val="0"/>
        </w:rPr>
        <w:t xml:space="preserve">…</w:t>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MLabs </w:t>
      </w:r>
      <w:r w:rsidDel="00000000" w:rsidR="00000000" w:rsidRPr="00000000">
        <w:rPr>
          <w:b w:val="1"/>
          <w:rtl w:val="0"/>
        </w:rPr>
        <w:t xml:space="preserve">Research towards Tooling for Elliptical Curves - GrumpleStiltSkin</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sz w:val="21"/>
          <w:szCs w:val="21"/>
          <w:highlight w:val="white"/>
        </w:rPr>
      </w:pPr>
      <w:r w:rsidDel="00000000" w:rsidR="00000000" w:rsidRPr="00000000">
        <w:rPr>
          <w:rtl w:val="0"/>
        </w:rPr>
      </w:r>
    </w:p>
    <w:p w:rsidR="00000000" w:rsidDel="00000000" w:rsidP="00000000" w:rsidRDefault="00000000" w:rsidRPr="00000000" w14:paraId="00000007">
      <w:pPr>
        <w:rPr>
          <w:color w:val="020817"/>
          <w:sz w:val="21"/>
          <w:szCs w:val="21"/>
          <w:highlight w:val="white"/>
        </w:rPr>
      </w:pPr>
      <w:r w:rsidDel="00000000" w:rsidR="00000000" w:rsidRPr="00000000">
        <w:rPr>
          <w:color w:val="020817"/>
          <w:sz w:val="21"/>
          <w:szCs w:val="21"/>
          <w:highlight w:val="white"/>
          <w:rtl w:val="0"/>
        </w:rPr>
        <w:t xml:space="preserve">GrumpleStiltSkin will deliver an open-source, parameterized elliptic curve and Galois field framework implemented in Plutarch. The goal is to allow smart contracts on Cardano to verify cryptographic proofs over customizable curves and fields. This will include:</w:t>
      </w:r>
    </w:p>
    <w:p w:rsidR="00000000" w:rsidDel="00000000" w:rsidP="00000000" w:rsidRDefault="00000000" w:rsidRPr="00000000" w14:paraId="00000008">
      <w:pPr>
        <w:rPr>
          <w:color w:val="020817"/>
          <w:sz w:val="21"/>
          <w:szCs w:val="21"/>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color w:val="020817"/>
          <w:sz w:val="21"/>
          <w:szCs w:val="21"/>
          <w:highlight w:val="white"/>
          <w:u w:val="none"/>
        </w:rPr>
      </w:pPr>
      <w:r w:rsidDel="00000000" w:rsidR="00000000" w:rsidRPr="00000000">
        <w:rPr>
          <w:color w:val="020817"/>
          <w:sz w:val="21"/>
          <w:szCs w:val="21"/>
          <w:highlight w:val="white"/>
          <w:rtl w:val="0"/>
        </w:rPr>
        <w:t xml:space="preserve">Plutarch support for Galois field arithmetic</w:t>
      </w:r>
    </w:p>
    <w:p w:rsidR="00000000" w:rsidDel="00000000" w:rsidP="00000000" w:rsidRDefault="00000000" w:rsidRPr="00000000" w14:paraId="0000000A">
      <w:pPr>
        <w:numPr>
          <w:ilvl w:val="0"/>
          <w:numId w:val="2"/>
        </w:numPr>
        <w:ind w:left="720" w:hanging="360"/>
        <w:rPr>
          <w:color w:val="020817"/>
          <w:sz w:val="21"/>
          <w:szCs w:val="21"/>
          <w:highlight w:val="white"/>
          <w:u w:val="none"/>
        </w:rPr>
      </w:pPr>
      <w:r w:rsidDel="00000000" w:rsidR="00000000" w:rsidRPr="00000000">
        <w:rPr>
          <w:color w:val="020817"/>
          <w:sz w:val="21"/>
          <w:szCs w:val="21"/>
          <w:highlight w:val="white"/>
          <w:rtl w:val="0"/>
        </w:rPr>
        <w:t xml:space="preserve">Plutarch support for elliptic curve arithmetic</w:t>
      </w:r>
    </w:p>
    <w:p w:rsidR="00000000" w:rsidDel="00000000" w:rsidP="00000000" w:rsidRDefault="00000000" w:rsidRPr="00000000" w14:paraId="0000000B">
      <w:pPr>
        <w:numPr>
          <w:ilvl w:val="0"/>
          <w:numId w:val="2"/>
        </w:numPr>
        <w:ind w:left="720" w:hanging="360"/>
        <w:rPr>
          <w:color w:val="020817"/>
          <w:sz w:val="21"/>
          <w:szCs w:val="21"/>
          <w:highlight w:val="white"/>
          <w:u w:val="none"/>
        </w:rPr>
      </w:pPr>
      <w:r w:rsidDel="00000000" w:rsidR="00000000" w:rsidRPr="00000000">
        <w:rPr>
          <w:color w:val="020817"/>
          <w:sz w:val="21"/>
          <w:szCs w:val="21"/>
          <w:highlight w:val="white"/>
          <w:rtl w:val="0"/>
        </w:rPr>
        <w:t xml:space="preserve">A generic ZK verifier in Plutarch</w:t>
      </w:r>
    </w:p>
    <w:p w:rsidR="00000000" w:rsidDel="00000000" w:rsidP="00000000" w:rsidRDefault="00000000" w:rsidRPr="00000000" w14:paraId="0000000C">
      <w:pPr>
        <w:numPr>
          <w:ilvl w:val="0"/>
          <w:numId w:val="2"/>
        </w:numPr>
        <w:ind w:left="720" w:hanging="360"/>
        <w:rPr>
          <w:color w:val="020817"/>
          <w:sz w:val="21"/>
          <w:szCs w:val="21"/>
          <w:highlight w:val="white"/>
          <w:u w:val="none"/>
        </w:rPr>
      </w:pPr>
      <w:r w:rsidDel="00000000" w:rsidR="00000000" w:rsidRPr="00000000">
        <w:rPr>
          <w:color w:val="020817"/>
          <w:sz w:val="21"/>
          <w:szCs w:val="21"/>
          <w:highlight w:val="white"/>
          <w:rtl w:val="0"/>
        </w:rPr>
        <w:t xml:space="preserve">A validation test suite over BLS12-381</w:t>
      </w:r>
    </w:p>
    <w:p w:rsidR="00000000" w:rsidDel="00000000" w:rsidP="00000000" w:rsidRDefault="00000000" w:rsidRPr="00000000" w14:paraId="0000000D">
      <w:pPr>
        <w:numPr>
          <w:ilvl w:val="0"/>
          <w:numId w:val="2"/>
        </w:numPr>
        <w:ind w:left="720" w:hanging="360"/>
        <w:rPr>
          <w:color w:val="020817"/>
          <w:sz w:val="21"/>
          <w:szCs w:val="21"/>
          <w:highlight w:val="white"/>
          <w:u w:val="none"/>
        </w:rPr>
      </w:pPr>
      <w:r w:rsidDel="00000000" w:rsidR="00000000" w:rsidRPr="00000000">
        <w:rPr>
          <w:color w:val="020817"/>
          <w:sz w:val="21"/>
          <w:szCs w:val="21"/>
          <w:highlight w:val="white"/>
          <w:rtl w:val="0"/>
        </w:rPr>
        <w:t xml:space="preserve">A composable YTxP-compatible Plutarch wrapper</w:t>
      </w:r>
    </w:p>
    <w:p w:rsidR="00000000" w:rsidDel="00000000" w:rsidP="00000000" w:rsidRDefault="00000000" w:rsidRPr="00000000" w14:paraId="0000000E">
      <w:pPr>
        <w:rPr>
          <w:color w:val="020817"/>
          <w:sz w:val="21"/>
          <w:szCs w:val="21"/>
          <w:highlight w:val="white"/>
        </w:rPr>
      </w:pPr>
      <w:r w:rsidDel="00000000" w:rsidR="00000000" w:rsidRPr="00000000">
        <w:rPr>
          <w:rtl w:val="0"/>
        </w:rPr>
      </w:r>
    </w:p>
    <w:p w:rsidR="00000000" w:rsidDel="00000000" w:rsidP="00000000" w:rsidRDefault="00000000" w:rsidRPr="00000000" w14:paraId="0000000F">
      <w:pPr>
        <w:ind w:left="0" w:firstLine="0"/>
        <w:rPr>
          <w:color w:val="020817"/>
          <w:sz w:val="21"/>
          <w:szCs w:val="21"/>
          <w:highlight w:val="white"/>
        </w:rPr>
      </w:pPr>
      <w:r w:rsidDel="00000000" w:rsidR="00000000" w:rsidRPr="00000000">
        <w:rPr>
          <w:color w:val="020817"/>
          <w:sz w:val="21"/>
          <w:szCs w:val="21"/>
          <w:highlight w:val="white"/>
          <w:rtl w:val="0"/>
        </w:rPr>
        <w:t xml:space="preserve">This tool empowers developers with on-chain cryptographic flexibility, expands Cardano’s ZK application capabilities, and sets the stage for future innovations in privacy and authentication.</w:t>
      </w:r>
    </w:p>
    <w:p w:rsidR="00000000" w:rsidDel="00000000" w:rsidP="00000000" w:rsidRDefault="00000000" w:rsidRPr="00000000" w14:paraId="00000010">
      <w:pPr>
        <w:ind w:left="0" w:firstLine="0"/>
        <w:rPr>
          <w:color w:val="020817"/>
          <w:sz w:val="21"/>
          <w:szCs w:val="21"/>
          <w:highlight w:val="white"/>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color w:val="020817"/>
          <w:highlight w:val="white"/>
          <w:rtl w:val="0"/>
        </w:rPr>
        <w:t xml:space="preserve">D</w:t>
      </w:r>
      <w:r w:rsidDel="00000000" w:rsidR="00000000" w:rsidRPr="00000000">
        <w:rPr>
          <w:color w:val="020817"/>
          <w:highlight w:val="white"/>
          <w:rtl w:val="0"/>
        </w:rPr>
        <w:t xml:space="preserve">eliver a parameterized elliptic curve and finite field cryptography framework in Plutarch, enabling developers to build smart contracts that verify zero-knowledge proofs over arbitrary curves. This flexibility empowers privacy-focused dApps, improves composability, and advances Cardano's technical capabilities. It creates a foundation for a wide range of ZK-powered features while reducing duplication of effort across the ecosystem.</w:t>
      </w:r>
      <w:r w:rsidDel="00000000" w:rsidR="00000000" w:rsidRPr="00000000">
        <w:rPr>
          <w:rtl w:val="0"/>
        </w:rPr>
      </w:r>
    </w:p>
    <w:p w:rsidR="00000000" w:rsidDel="00000000" w:rsidP="00000000" w:rsidRDefault="00000000" w:rsidRPr="00000000" w14:paraId="00000012">
      <w:pPr>
        <w:spacing w:after="40" w:lineRule="auto"/>
        <w:ind w:left="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4">
      <w:pPr>
        <w:spacing w:after="40" w:lineRule="auto"/>
        <w:rPr/>
      </w:pPr>
      <w:r w:rsidDel="00000000" w:rsidR="00000000" w:rsidRPr="00000000">
        <w:rPr>
          <w:rtl w:val="0"/>
        </w:rPr>
      </w:r>
    </w:p>
    <w:p w:rsidR="00000000" w:rsidDel="00000000" w:rsidP="00000000" w:rsidRDefault="00000000" w:rsidRPr="00000000" w14:paraId="00000015">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proposal aims to solve the following problem: </w:t>
      </w:r>
    </w:p>
    <w:p w:rsidR="00000000" w:rsidDel="00000000" w:rsidP="00000000" w:rsidRDefault="00000000" w:rsidRPr="00000000" w14:paraId="00000018">
      <w:pPr>
        <w:rPr>
          <w:color w:val="020817"/>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i w:val="1"/>
        </w:rPr>
      </w:pPr>
      <w:r w:rsidDel="00000000" w:rsidR="00000000" w:rsidRPr="00000000">
        <w:rPr>
          <w:color w:val="020817"/>
          <w:highlight w:val="white"/>
          <w:rtl w:val="0"/>
        </w:rPr>
        <w:t xml:space="preserve">Cardano currently lacks reusable and composable on-chain cryptographic tooling for elliptic curves and finite fields. Developers building ZK or privacy-preserving applications must either hardcode specific cryptographic primitives (limiting generality) or implement complex curve logic themselves (introducing security risks and inefficiencies). There is no widely accepted, verifiable standard for parameterized zero-knowledge verification on Cardano</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1A">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B">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C">
      <w:pPr>
        <w:ind w:right="0"/>
        <w:rPr/>
      </w:pPr>
      <w:r w:rsidDel="00000000" w:rsidR="00000000" w:rsidRPr="00000000">
        <w:rPr>
          <w:rtl w:val="0"/>
        </w:rPr>
        <w:t xml:space="preserve">MLabs will create a two-part proof-of-concept system, named Grumpelstilskin, designed to allow application developers to easily use any curve of their choice for zero-knowledge proof verification on-chain. The first part of Grumpelstilskin will be a 'working script' which, when given appropriate parameters via its datum, will verify a zero-knowledge proof over a user-specified curve. This script will be tested for correctness.</w:t>
      </w:r>
    </w:p>
    <w:p w:rsidR="00000000" w:rsidDel="00000000" w:rsidP="00000000" w:rsidRDefault="00000000" w:rsidRPr="00000000" w14:paraId="0000001D">
      <w:pPr>
        <w:ind w:right="0"/>
        <w:rPr/>
      </w:pPr>
      <w:r w:rsidDel="00000000" w:rsidR="00000000" w:rsidRPr="00000000">
        <w:rPr>
          <w:rtl w:val="0"/>
        </w:rPr>
      </w:r>
    </w:p>
    <w:p w:rsidR="00000000" w:rsidDel="00000000" w:rsidP="00000000" w:rsidRDefault="00000000" w:rsidRPr="00000000" w14:paraId="0000001E">
      <w:pPr>
        <w:ind w:right="0"/>
        <w:rPr/>
      </w:pPr>
      <w:r w:rsidDel="00000000" w:rsidR="00000000" w:rsidRPr="00000000">
        <w:rPr>
          <w:rtl w:val="0"/>
        </w:rPr>
        <w:t xml:space="preserve">The second part of Grumpelstiltskin will be a YTxP-based interface to the 'working script', implemented in Plutarch. This interface will be well-documented, easy to use, and flexible, with a focus of making life easy for application developers who want to use zero-knowledge proofs. Thanks to their use of YTxP, future performance, security and functionality improvements will not be the responsibility of application developers who use Grumpelstilskin. This second part will be distributed as an open-source project.</w:t>
      </w:r>
    </w:p>
    <w:p w:rsidR="00000000" w:rsidDel="00000000" w:rsidP="00000000" w:rsidRDefault="00000000" w:rsidRPr="00000000" w14:paraId="0000001F">
      <w:pPr>
        <w:ind w:right="0"/>
        <w:rPr/>
      </w:pPr>
      <w:r w:rsidDel="00000000" w:rsidR="00000000" w:rsidRPr="00000000">
        <w:rPr>
          <w:rtl w:val="0"/>
        </w:rPr>
      </w:r>
    </w:p>
    <w:p w:rsidR="00000000" w:rsidDel="00000000" w:rsidP="00000000" w:rsidRDefault="00000000" w:rsidRPr="00000000" w14:paraId="00000020">
      <w:pPr>
        <w:ind w:right="0"/>
        <w:rPr/>
      </w:pPr>
      <w:r w:rsidDel="00000000" w:rsidR="00000000" w:rsidRPr="00000000">
        <w:rPr>
          <w:rtl w:val="0"/>
        </w:rPr>
        <w:t xml:space="preserve">MLabs aims to build a minimum viable product, with the future goals of expanded functionality, improved performance, as well as a full audit of the 'working script'. The choice of YTxP will make it minimally difficult to achieve this,and will impose minimal friction on any application developers using Grumpelstiltskin to build their products.</w:t>
      </w:r>
      <w:r w:rsidDel="00000000" w:rsidR="00000000" w:rsidRPr="00000000">
        <w:rPr>
          <w:rtl w:val="0"/>
        </w:rPr>
      </w:r>
    </w:p>
    <w:p w:rsidR="00000000" w:rsidDel="00000000" w:rsidP="00000000" w:rsidRDefault="00000000" w:rsidRPr="00000000" w14:paraId="00000021">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MLabs has extensive experience in cryptography, Plutarch smart contracts, and zero-knowledge systems. Our past work includes Plutarch, the Cardano Transaction Library, and zkApp R&amp;D. We are contributors to multiple community standards and tooling projects (e.g., CTL, Ply, Cardano.nix).</w:t>
      </w:r>
    </w:p>
    <w:p w:rsidR="00000000" w:rsidDel="00000000" w:rsidP="00000000" w:rsidRDefault="00000000" w:rsidRPr="00000000" w14:paraId="00000023">
      <w:pPr>
        <w:rPr>
          <w:color w:val="020817"/>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020817"/>
          <w:highlight w:val="white"/>
          <w:rtl w:val="0"/>
        </w:rPr>
        <w:t xml:space="preserve">Also we have done work towards bitwise operators previously in CIP-123 which is related to this work and can possibly be used towards its implementation.</w:t>
      </w:r>
      <w:r w:rsidDel="00000000" w:rsidR="00000000" w:rsidRPr="00000000">
        <w:rPr>
          <w:rtl w:val="0"/>
        </w:rPr>
      </w:r>
    </w:p>
    <w:p w:rsidR="00000000" w:rsidDel="00000000" w:rsidP="00000000" w:rsidRDefault="00000000" w:rsidRPr="00000000" w14:paraId="0000002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B">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7">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high level permissions are as follows:</w:t>
      </w:r>
    </w:p>
    <w:p w:rsidR="00000000" w:rsidDel="00000000" w:rsidP="00000000" w:rsidRDefault="00000000" w:rsidRPr="00000000" w14:paraId="0000003F">
      <w:pPr>
        <w:numPr>
          <w:ilvl w:val="0"/>
          <w:numId w:val="11"/>
        </w:numPr>
        <w:ind w:left="720" w:hanging="360"/>
      </w:pPr>
      <w:r w:rsidDel="00000000" w:rsidR="00000000" w:rsidRPr="00000000">
        <w:rPr>
          <w:rtl w:val="0"/>
        </w:rPr>
        <w:t xml:space="preserve">TRSC Fund and PSSC Modify</w:t>
      </w:r>
    </w:p>
    <w:p w:rsidR="00000000" w:rsidDel="00000000" w:rsidP="00000000" w:rsidRDefault="00000000" w:rsidRPr="00000000" w14:paraId="00000040">
      <w:pPr>
        <w:numPr>
          <w:ilvl w:val="1"/>
          <w:numId w:val="11"/>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1">
      <w:pPr>
        <w:numPr>
          <w:ilvl w:val="0"/>
          <w:numId w:val="11"/>
        </w:numPr>
        <w:ind w:left="720" w:hanging="360"/>
      </w:pPr>
      <w:r w:rsidDel="00000000" w:rsidR="00000000" w:rsidRPr="00000000">
        <w:rPr>
          <w:rtl w:val="0"/>
        </w:rPr>
        <w:t xml:space="preserve">TRSC Disperse</w:t>
      </w:r>
    </w:p>
    <w:p w:rsidR="00000000" w:rsidDel="00000000" w:rsidP="00000000" w:rsidRDefault="00000000" w:rsidRPr="00000000" w14:paraId="00000042">
      <w:pPr>
        <w:numPr>
          <w:ilvl w:val="1"/>
          <w:numId w:val="11"/>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3">
      <w:pPr>
        <w:numPr>
          <w:ilvl w:val="0"/>
          <w:numId w:val="11"/>
        </w:numPr>
        <w:ind w:left="720" w:hanging="360"/>
      </w:pPr>
      <w:r w:rsidDel="00000000" w:rsidR="00000000" w:rsidRPr="00000000">
        <w:rPr>
          <w:rtl w:val="0"/>
        </w:rPr>
        <w:t xml:space="preserve">TRSC Pause and Resume</w:t>
      </w:r>
    </w:p>
    <w:p w:rsidR="00000000" w:rsidDel="00000000" w:rsidP="00000000" w:rsidRDefault="00000000" w:rsidRPr="00000000" w14:paraId="00000044">
      <w:pPr>
        <w:numPr>
          <w:ilvl w:val="1"/>
          <w:numId w:val="11"/>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5">
      <w:pPr>
        <w:numPr>
          <w:ilvl w:val="0"/>
          <w:numId w:val="11"/>
        </w:numPr>
        <w:ind w:left="720" w:hanging="360"/>
      </w:pPr>
      <w:r w:rsidDel="00000000" w:rsidR="00000000" w:rsidRPr="00000000">
        <w:rPr>
          <w:rtl w:val="0"/>
        </w:rPr>
        <w:t xml:space="preserve">TRSC Sweep</w:t>
      </w:r>
    </w:p>
    <w:p w:rsidR="00000000" w:rsidDel="00000000" w:rsidP="00000000" w:rsidRDefault="00000000" w:rsidRPr="00000000" w14:paraId="00000046">
      <w:pPr>
        <w:numPr>
          <w:ilvl w:val="1"/>
          <w:numId w:val="11"/>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7">
      <w:pPr>
        <w:numPr>
          <w:ilvl w:val="0"/>
          <w:numId w:val="11"/>
        </w:numPr>
        <w:ind w:left="720" w:hanging="360"/>
      </w:pPr>
      <w:r w:rsidDel="00000000" w:rsidR="00000000" w:rsidRPr="00000000">
        <w:rPr>
          <w:rtl w:val="0"/>
        </w:rPr>
        <w:t xml:space="preserve">TRSC Reorganize</w:t>
      </w:r>
    </w:p>
    <w:p w:rsidR="00000000" w:rsidDel="00000000" w:rsidP="00000000" w:rsidRDefault="00000000" w:rsidRPr="00000000" w14:paraId="00000048">
      <w:pPr>
        <w:numPr>
          <w:ilvl w:val="1"/>
          <w:numId w:val="11"/>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9">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A">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1">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mLabs </w:t>
      </w:r>
      <w:r w:rsidDel="00000000" w:rsidR="00000000" w:rsidRPr="00000000">
        <w:rPr>
          <w:rtl w:val="0"/>
        </w:rPr>
        <w:t xml:space="preserve">Elliptical Curves Proposal</w:t>
      </w:r>
    </w:p>
    <w:p w:rsidR="00000000" w:rsidDel="00000000" w:rsidP="00000000" w:rsidRDefault="00000000" w:rsidRPr="00000000" w14:paraId="00000053">
      <w:pPr>
        <w:numPr>
          <w:ilvl w:val="0"/>
          <w:numId w:val="7"/>
        </w:numPr>
        <w:ind w:left="720" w:hanging="360"/>
      </w:pPr>
      <w:hyperlink r:id="rId11">
        <w:r w:rsidDel="00000000" w:rsidR="00000000" w:rsidRPr="00000000">
          <w:rPr>
            <w:color w:val="1155cc"/>
            <w:u w:val="single"/>
            <w:rtl w:val="0"/>
          </w:rPr>
          <w:t xml:space="preserve">https://docs.google.com/document/d/1G7EbN9atd7MwvaesSEc7E7iXne_e49lTK90IRrgSSxw/edit?usp=sharing</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mLabs-haskell Grumplestiltskin Github Repository</w:t>
      </w:r>
    </w:p>
    <w:p w:rsidR="00000000" w:rsidDel="00000000" w:rsidP="00000000" w:rsidRDefault="00000000" w:rsidRPr="00000000" w14:paraId="00000056">
      <w:pPr>
        <w:numPr>
          <w:ilvl w:val="0"/>
          <w:numId w:val="7"/>
        </w:numPr>
        <w:ind w:left="720" w:hanging="360"/>
      </w:pPr>
      <w:hyperlink r:id="rId12">
        <w:r w:rsidDel="00000000" w:rsidR="00000000" w:rsidRPr="00000000">
          <w:rPr>
            <w:color w:val="1155cc"/>
            <w:u w:val="single"/>
            <w:rtl w:val="0"/>
          </w:rPr>
          <w:t xml:space="preserve">https://github.com/mlabs-haskell/grumplestiltskin</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Project Proposal In Ekklesia</w:t>
      </w:r>
    </w:p>
    <w:p w:rsidR="00000000" w:rsidDel="00000000" w:rsidP="00000000" w:rsidRDefault="00000000" w:rsidRPr="00000000" w14:paraId="00000059">
      <w:pPr>
        <w:numPr>
          <w:ilvl w:val="0"/>
          <w:numId w:val="7"/>
        </w:numPr>
        <w:ind w:left="720" w:hanging="360"/>
      </w:pPr>
      <w:hyperlink r:id="rId13">
        <w:r w:rsidDel="00000000" w:rsidR="00000000" w:rsidRPr="00000000">
          <w:rPr>
            <w:color w:val="1155cc"/>
            <w:u w:val="single"/>
            <w:rtl w:val="0"/>
          </w:rPr>
          <w:t xml:space="preserve">https://2025budget.intersectmbo.org/ballots/680d1b63565577986442d123/proposals/680d1b63565577986442d1a6</w:t>
        </w:r>
      </w:hyperlink>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ins w:author="Nick Cook" w:id="0" w:date="2025-07-14T16:18:46Z"/>
          <w:rPrChange w:author="Nick Cook" w:id="1" w:date="2025-07-14T16:18:46Z">
            <w:rPr/>
          </w:rPrChange>
        </w:rPr>
      </w:pPr>
      <w:ins w:author="Nick Cook" w:id="0" w:date="2025-07-14T16:18:46Z">
        <w:r w:rsidDel="00000000" w:rsidR="00000000" w:rsidRPr="00000000">
          <w:rPr>
            <w:rtl w:val="0"/>
            <w:rPrChange w:author="Nick Cook" w:id="1" w:date="2025-07-14T16:18:46Z">
              <w:rPr/>
            </w:rPrChange>
          </w:rPr>
          <w:t xml:space="preserve">Approved Budget Info Action submitted by Intersect via GovTool</w:t>
        </w:r>
      </w:ins>
    </w:p>
    <w:p w:rsidR="00000000" w:rsidDel="00000000" w:rsidP="00000000" w:rsidRDefault="00000000" w:rsidRPr="00000000" w14:paraId="0000005C">
      <w:pPr>
        <w:numPr>
          <w:ilvl w:val="0"/>
          <w:numId w:val="9"/>
        </w:numPr>
        <w:ind w:left="720" w:hanging="360"/>
        <w:rPr>
          <w:ins w:author="Nick Cook" w:id="0" w:date="2025-07-14T16:18:46Z"/>
          <w:rFonts w:ascii="Courier New" w:cs="Courier New" w:eastAsia="Courier New" w:hAnsi="Courier New"/>
        </w:rPr>
      </w:pPr>
      <w:ins w:author="Nick Cook" w:id="0" w:date="2025-07-14T16:18:46Z">
        <w:r w:rsidDel="00000000" w:rsidR="00000000" w:rsidRPr="00000000">
          <w:rPr>
            <w:rFonts w:ascii="Courier New" w:cs="Courier New" w:eastAsia="Courier New" w:hAnsi="Courier New"/>
            <w:rtl w:val="0"/>
            <w:rPrChange w:author="Nick Cook" w:id="1" w:date="2025-07-14T16:18:46Z">
              <w:rPr/>
            </w:rPrChange>
          </w:rPr>
          <w:t xml:space="preserve">https://gov.tools/outcomes/governance_actions/e14de8d9dc4f4ddf3fe9250a8a926e20f10e99b86bd0610b77d7a054981591ee#0</w:t>
        </w:r>
        <w:r w:rsidDel="00000000" w:rsidR="00000000" w:rsidRPr="00000000">
          <w:rPr>
            <w:rtl w:val="0"/>
          </w:rPr>
        </w:r>
      </w:ins>
    </w:p>
    <w:p w:rsidR="00000000" w:rsidDel="00000000" w:rsidP="00000000" w:rsidRDefault="00000000" w:rsidRPr="00000000" w14:paraId="0000005D">
      <w:pPr>
        <w:rPr>
          <w:ins w:author="Nick Cook" w:id="0" w:date="2025-07-14T16:18:46Z"/>
        </w:rPr>
      </w:pPr>
      <w:ins w:author="Nick Cook" w:id="0" w:date="2025-07-14T16:18:46Z">
        <w:r w:rsidDel="00000000" w:rsidR="00000000" w:rsidRPr="00000000">
          <w:rPr>
            <w:rtl w:val="0"/>
          </w:rPr>
        </w:r>
      </w:ins>
    </w:p>
    <w:p w:rsidR="00000000" w:rsidDel="00000000" w:rsidP="00000000" w:rsidRDefault="00000000" w:rsidRPr="00000000" w14:paraId="0000005E">
      <w:pPr>
        <w:rPr>
          <w:ins w:author="Nick Cook" w:id="0" w:date="2025-07-14T16:18:46Z"/>
          <w:rPrChange w:author="Nick Cook" w:id="1" w:date="2025-07-14T16:18:46Z">
            <w:rPr/>
          </w:rPrChange>
        </w:rPr>
      </w:pPr>
      <w:ins w:author="Nick Cook" w:id="0" w:date="2025-07-14T16:18:46Z">
        <w:r w:rsidDel="00000000" w:rsidR="00000000" w:rsidRPr="00000000">
          <w:rPr>
            <w:rtl w:val="0"/>
            <w:rPrChange w:author="Nick Cook" w:id="1" w:date="2025-07-14T16:18:46Z">
              <w:rPr/>
            </w:rPrChange>
          </w:rPr>
          <w:t xml:space="preserve">Details of all successful proposals (CSV)</w:t>
        </w:r>
      </w:ins>
    </w:p>
    <w:p w:rsidR="00000000" w:rsidDel="00000000" w:rsidP="00000000" w:rsidRDefault="00000000" w:rsidRPr="00000000" w14:paraId="0000005F">
      <w:pPr>
        <w:numPr>
          <w:ilvl w:val="0"/>
          <w:numId w:val="5"/>
        </w:numPr>
        <w:ind w:left="720" w:hanging="360"/>
        <w:rPr>
          <w:ins w:author="Nick Cook" w:id="0" w:date="2025-07-14T16:18:46Z"/>
          <w:rFonts w:ascii="Courier New" w:cs="Courier New" w:eastAsia="Courier New" w:hAnsi="Courier New"/>
        </w:rPr>
      </w:pPr>
      <w:ins w:author="Nick Cook" w:id="0" w:date="2025-07-14T16:18:46Z">
        <w:r w:rsidDel="00000000" w:rsidR="00000000" w:rsidRPr="00000000">
          <w:rPr>
            <w:rFonts w:ascii="Courier New" w:cs="Courier New" w:eastAsia="Courier New" w:hAnsi="Courier New"/>
            <w:rtl w:val="0"/>
            <w:rPrChange w:author="Nick Cook" w:id="1" w:date="2025-07-14T16:18:46Z">
              <w:rPr/>
            </w:rPrChange>
          </w:rPr>
          <w:t xml:space="preserve">ipfs://bafybeicwrop4q7xvnyjdd5drumbe56sqtm5lbe2ul3c262zt4hgguzdycm</w:t>
        </w:r>
        <w:r w:rsidDel="00000000" w:rsidR="00000000" w:rsidRPr="00000000">
          <w:rPr>
            <w:rtl w:val="0"/>
          </w:rPr>
        </w:r>
      </w:ins>
    </w:p>
    <w:p w:rsidR="00000000" w:rsidDel="00000000" w:rsidP="00000000" w:rsidRDefault="00000000" w:rsidRPr="00000000" w14:paraId="00000060">
      <w:pPr>
        <w:rPr>
          <w:ins w:author="Nick Cook" w:id="0" w:date="2025-07-14T16:18:46Z"/>
        </w:rPr>
      </w:pPr>
      <w:ins w:author="Nick Cook" w:id="0" w:date="2025-07-14T16:18:46Z">
        <w:r w:rsidDel="00000000" w:rsidR="00000000" w:rsidRPr="00000000">
          <w:rPr>
            <w:rtl w:val="0"/>
          </w:rPr>
        </w:r>
      </w:ins>
    </w:p>
    <w:p w:rsidR="00000000" w:rsidDel="00000000" w:rsidP="00000000" w:rsidRDefault="00000000" w:rsidRPr="00000000" w14:paraId="00000061">
      <w:pPr>
        <w:rPr>
          <w:ins w:author="Nick Cook" w:id="0" w:date="2025-07-14T16:18:46Z"/>
          <w:rPrChange w:author="Nick Cook" w:id="1" w:date="2025-07-14T16:18:46Z">
            <w:rPr/>
          </w:rPrChange>
        </w:rPr>
      </w:pPr>
      <w:ins w:author="Nick Cook" w:id="0" w:date="2025-07-14T16:18:46Z">
        <w:r w:rsidDel="00000000" w:rsidR="00000000" w:rsidRPr="00000000">
          <w:rPr>
            <w:rtl w:val="0"/>
            <w:rPrChange w:author="Nick Cook" w:id="1" w:date="2025-07-14T16:18:46Z">
              <w:rPr/>
            </w:rPrChange>
          </w:rPr>
          <w:t xml:space="preserve">Automating Accountability: Cardano’s Smart Contract Framework Blog</w:t>
        </w:r>
      </w:ins>
    </w:p>
    <w:p w:rsidR="00000000" w:rsidDel="00000000" w:rsidP="00000000" w:rsidRDefault="00000000" w:rsidRPr="00000000" w14:paraId="00000062">
      <w:pPr>
        <w:numPr>
          <w:ilvl w:val="0"/>
          <w:numId w:val="3"/>
        </w:numPr>
        <w:ind w:left="720" w:hanging="360"/>
        <w:rPr>
          <w:ins w:author="Nick Cook" w:id="0" w:date="2025-07-14T16:18:46Z"/>
        </w:rPr>
      </w:pPr>
      <w:ins w:author="Nick Cook" w:id="0" w:date="2025-07-14T16:18:46Z">
        <w:r w:rsidDel="00000000" w:rsidR="00000000" w:rsidRPr="00000000">
          <w:rPr>
            <w:rFonts w:ascii="Courier New" w:cs="Courier New" w:eastAsia="Courier New" w:hAnsi="Courier New"/>
            <w:rtl w:val="0"/>
            <w:rPrChange w:author="Nick Cook" w:id="1" w:date="2025-07-14T16:18:46Z">
              <w:rPr/>
            </w:rPrChange>
          </w:rPr>
          <w:t xml:space="preserve">ipfs://bafybeihqx4ae72z7suqfnxrpqpqithp43cai7o2uuewnqtezgaoyc3ptyq</w:t>
        </w:r>
        <w:r w:rsidDel="00000000" w:rsidR="00000000" w:rsidRPr="00000000">
          <w:rPr>
            <w:rtl w:val="0"/>
          </w:rPr>
        </w:r>
      </w:ins>
    </w:p>
    <w:p w:rsidR="00000000" w:rsidDel="00000000" w:rsidP="00000000" w:rsidRDefault="00000000" w:rsidRPr="00000000" w14:paraId="00000063">
      <w:pPr>
        <w:rPr>
          <w:ins w:author="Nick Cook" w:id="0" w:date="2025-07-14T16:18:46Z"/>
        </w:rPr>
      </w:pPr>
      <w:ins w:author="Nick Cook" w:id="0" w:date="2025-07-14T16:18:46Z">
        <w:r w:rsidDel="00000000" w:rsidR="00000000" w:rsidRPr="00000000">
          <w:rPr>
            <w:rtl w:val="0"/>
          </w:rPr>
        </w:r>
      </w:ins>
    </w:p>
    <w:p w:rsidR="00000000" w:rsidDel="00000000" w:rsidP="00000000" w:rsidRDefault="00000000" w:rsidRPr="00000000" w14:paraId="00000064">
      <w:pPr>
        <w:rPr>
          <w:ins w:author="Nick Cook" w:id="0" w:date="2025-07-14T16:18:46Z"/>
          <w:rPrChange w:author="Nick Cook" w:id="1" w:date="2025-07-14T16:18:46Z">
            <w:rPr/>
          </w:rPrChange>
        </w:rPr>
      </w:pPr>
      <w:ins w:author="Nick Cook" w:id="0" w:date="2025-07-14T16:18:46Z">
        <w:r w:rsidDel="00000000" w:rsidR="00000000" w:rsidRPr="00000000">
          <w:rPr>
            <w:rtl w:val="0"/>
            <w:rPrChange w:author="Nick Cook" w:id="1" w:date="2025-07-14T16:18:46Z">
              <w:rPr/>
            </w:rPrChange>
          </w:rPr>
          <w:t xml:space="preserve">Sundae Labs Budget Management Smart Contracts Github Repository</w:t>
        </w:r>
      </w:ins>
    </w:p>
    <w:p w:rsidR="00000000" w:rsidDel="00000000" w:rsidP="00000000" w:rsidRDefault="00000000" w:rsidRPr="00000000" w14:paraId="00000065">
      <w:pPr>
        <w:numPr>
          <w:ilvl w:val="0"/>
          <w:numId w:val="4"/>
        </w:numPr>
        <w:ind w:left="720" w:hanging="360"/>
        <w:rPr>
          <w:ins w:author="Nick Cook" w:id="0" w:date="2025-07-14T16:18:46Z"/>
          <w:rFonts w:ascii="Courier New" w:cs="Courier New" w:eastAsia="Courier New" w:hAnsi="Courier New"/>
        </w:rPr>
      </w:pPr>
      <w:ins w:author="Nick Cook" w:id="0" w:date="2025-07-14T16:18:46Z">
        <w:r w:rsidDel="00000000" w:rsidR="00000000" w:rsidRPr="00000000">
          <w:rPr>
            <w:rFonts w:ascii="Courier New" w:cs="Courier New" w:eastAsia="Courier New" w:hAnsi="Courier New"/>
            <w:rtl w:val="0"/>
            <w:rPrChange w:author="Nick Cook" w:id="1" w:date="2025-07-14T16:18:46Z">
              <w:rPr/>
            </w:rPrChange>
          </w:rPr>
          <w:t xml:space="preserve">https://github.com/SundaeSwap-finance/treasury-contracts</w:t>
        </w:r>
      </w:ins>
    </w:p>
    <w:p w:rsidR="00000000" w:rsidDel="00000000" w:rsidP="00000000" w:rsidRDefault="00000000" w:rsidRPr="00000000" w14:paraId="00000066">
      <w:pPr>
        <w:rPr>
          <w:ins w:author="Nick Cook" w:id="0" w:date="2025-07-14T16:18:46Z"/>
        </w:rPr>
      </w:pPr>
      <w:ins w:author="Nick Cook" w:id="0" w:date="2025-07-14T16:18:46Z">
        <w:r w:rsidDel="00000000" w:rsidR="00000000" w:rsidRPr="00000000">
          <w:rPr>
            <w:rtl w:val="0"/>
          </w:rPr>
        </w:r>
      </w:ins>
    </w:p>
    <w:p w:rsidR="00000000" w:rsidDel="00000000" w:rsidP="00000000" w:rsidRDefault="00000000" w:rsidRPr="00000000" w14:paraId="00000067">
      <w:pPr>
        <w:rPr>
          <w:ins w:author="Nick Cook" w:id="0" w:date="2025-07-14T16:18:46Z"/>
          <w:rPrChange w:author="Nick Cook" w:id="1" w:date="2025-07-14T16:18:46Z">
            <w:rPr/>
          </w:rPrChange>
        </w:rPr>
      </w:pPr>
      <w:ins w:author="Nick Cook" w:id="0" w:date="2025-07-14T16:18:46Z">
        <w:r w:rsidDel="00000000" w:rsidR="00000000" w:rsidRPr="00000000">
          <w:rPr>
            <w:rtl w:val="0"/>
            <w:rPrChange w:author="Nick Cook" w:id="1" w:date="2025-07-14T16:18:46Z">
              <w:rPr/>
            </w:rPrChange>
          </w:rPr>
          <w:t xml:space="preserve">Budget Management Smart Contracts TxPipe Audit Report</w:t>
        </w:r>
      </w:ins>
    </w:p>
    <w:p w:rsidR="00000000" w:rsidDel="00000000" w:rsidP="00000000" w:rsidRDefault="00000000" w:rsidRPr="00000000" w14:paraId="00000068">
      <w:pPr>
        <w:numPr>
          <w:ilvl w:val="0"/>
          <w:numId w:val="10"/>
        </w:numPr>
        <w:ind w:left="720" w:hanging="360"/>
        <w:rPr>
          <w:ins w:author="Nick Cook" w:id="0" w:date="2025-07-14T16:18:46Z"/>
          <w:rFonts w:ascii="Courier New" w:cs="Courier New" w:eastAsia="Courier New" w:hAnsi="Courier New"/>
        </w:rPr>
      </w:pPr>
      <w:ins w:author="Nick Cook" w:id="0" w:date="2025-07-14T16:18:46Z">
        <w:r w:rsidDel="00000000" w:rsidR="00000000" w:rsidRPr="00000000">
          <w:rPr>
            <w:rFonts w:ascii="Courier New" w:cs="Courier New" w:eastAsia="Courier New" w:hAnsi="Courier New"/>
            <w:rtl w:val="0"/>
            <w:rPrChange w:author="Nick Cook" w:id="1" w:date="2025-07-14T16:18:46Z">
              <w:rPr/>
            </w:rPrChange>
          </w:rPr>
          <w:t xml:space="preserve">ipfs://</w:t>
        </w:r>
      </w:ins>
    </w:p>
    <w:p w:rsidR="00000000" w:rsidDel="00000000" w:rsidP="00000000" w:rsidRDefault="00000000" w:rsidRPr="00000000" w14:paraId="00000069">
      <w:pPr>
        <w:rPr>
          <w:ins w:author="Nick Cook" w:id="0" w:date="2025-07-14T16:18:46Z"/>
        </w:rPr>
      </w:pPr>
      <w:ins w:author="Nick Cook" w:id="0" w:date="2025-07-14T16:18:46Z">
        <w:r w:rsidDel="00000000" w:rsidR="00000000" w:rsidRPr="00000000">
          <w:rPr>
            <w:rtl w:val="0"/>
          </w:rPr>
        </w:r>
      </w:ins>
    </w:p>
    <w:p w:rsidR="00000000" w:rsidDel="00000000" w:rsidP="00000000" w:rsidRDefault="00000000" w:rsidRPr="00000000" w14:paraId="0000006A">
      <w:pPr>
        <w:rPr>
          <w:ins w:author="Nick Cook" w:id="0" w:date="2025-07-14T16:18:46Z"/>
          <w:rPrChange w:author="Nick Cook" w:id="1" w:date="2025-07-14T16:18:46Z">
            <w:rPr/>
          </w:rPrChange>
        </w:rPr>
      </w:pPr>
      <w:ins w:author="Nick Cook" w:id="0" w:date="2025-07-14T16:18:46Z">
        <w:r w:rsidDel="00000000" w:rsidR="00000000" w:rsidRPr="00000000">
          <w:rPr>
            <w:rtl w:val="0"/>
            <w:rPrChange w:author="Nick Cook" w:id="1" w:date="2025-07-14T16:18:46Z">
              <w:rPr/>
            </w:rPrChange>
          </w:rPr>
          <w:t xml:space="preserve">Budget Management Smart Contracts MLabs Audit Report</w:t>
        </w:r>
      </w:ins>
    </w:p>
    <w:p w:rsidR="00000000" w:rsidDel="00000000" w:rsidP="00000000" w:rsidRDefault="00000000" w:rsidRPr="00000000" w14:paraId="0000006B">
      <w:pPr>
        <w:ind w:left="0" w:firstLine="0"/>
        <w:rPr>
          <w:del w:author="Nick Cook" w:id="0" w:date="2025-07-14T16:18:46Z"/>
          <w:rFonts w:ascii="Courier New" w:cs="Courier New" w:eastAsia="Courier New" w:hAnsi="Courier New"/>
          <w:rPrChange w:author="Nick Cook" w:id="1" w:date="2025-07-14T16:18:46Z">
            <w:rPr/>
          </w:rPrChange>
        </w:rPr>
      </w:pPr>
      <w:ins w:author="Nick Cook" w:id="0" w:date="2025-07-14T16:18:46Z">
        <w:r w:rsidDel="00000000" w:rsidR="00000000" w:rsidRPr="00000000">
          <w:rPr>
            <w:rFonts w:ascii="Courier New" w:cs="Courier New" w:eastAsia="Courier New" w:hAnsi="Courier New"/>
            <w:rtl w:val="0"/>
            <w:rPrChange w:author="Nick Cook" w:id="1" w:date="2025-07-14T16:18:46Z">
              <w:rPr/>
            </w:rPrChange>
          </w:rPr>
          <w:t xml:space="preserve">ipfs://</w:t>
        </w:r>
      </w:ins>
      <w:del w:author="Nick Cook" w:id="0" w:date="2025-07-14T16:18:46Z">
        <w:r w:rsidDel="00000000" w:rsidR="00000000" w:rsidRPr="00000000">
          <w:rPr>
            <w:rFonts w:ascii="Courier New" w:cs="Courier New" w:eastAsia="Courier New" w:hAnsi="Courier New"/>
            <w:rtl w:val="0"/>
            <w:rPrChange w:author="Nick Cook" w:id="1" w:date="2025-07-14T16:18:46Z">
              <w:rPr/>
            </w:rPrChange>
          </w:rPr>
          <w:delText xml:space="preserve">Approved Budget Info Action</w:delText>
        </w:r>
        <w:r w:rsidDel="00000000" w:rsidR="00000000" w:rsidRPr="00000000">
          <w:rPr>
            <w:rFonts w:ascii="Courier New" w:cs="Courier New" w:eastAsia="Courier New" w:hAnsi="Courier New"/>
            <w:rtl w:val="0"/>
            <w:rPrChange w:author="Nick Cook" w:id="1" w:date="2025-07-14T16:18:46Z">
              <w:rPr/>
            </w:rPrChange>
          </w:rPr>
          <w:delText xml:space="preserve"> submitted by Intersect</w:delText>
        </w:r>
      </w:del>
    </w:p>
    <w:p w:rsidR="00000000" w:rsidDel="00000000" w:rsidP="00000000" w:rsidRDefault="00000000" w:rsidRPr="00000000" w14:paraId="0000006C">
      <w:pPr>
        <w:numPr>
          <w:ilvl w:val="0"/>
          <w:numId w:val="12"/>
        </w:numPr>
        <w:ind w:left="720" w:hanging="360"/>
        <w:rPr>
          <w:del w:author="Nick Cook" w:id="0" w:date="2025-07-14T16:18:46Z"/>
          <w:rFonts w:ascii="Courier New" w:cs="Courier New" w:eastAsia="Courier New" w:hAnsi="Courier New"/>
        </w:rPr>
      </w:pPr>
      <w:del w:author="Nick Cook" w:id="0" w:date="2025-07-14T16:18:46Z">
        <w:r w:rsidDel="00000000" w:rsidR="00000000" w:rsidRPr="00000000">
          <w:rPr>
            <w:rFonts w:ascii="Courier New" w:cs="Courier New" w:eastAsia="Courier New" w:hAnsi="Courier New"/>
            <w:rtl w:val="0"/>
          </w:rPr>
          <w:delText xml:space="preserve">https://gov.tools/governance_actions/e14de8d9dc4f4ddf3fe9250a8a926e20f10e99b86bd0610b77d7a054981591ee#0</w:delText>
        </w:r>
        <w:r w:rsidDel="00000000" w:rsidR="00000000" w:rsidRPr="00000000">
          <w:rPr>
            <w:rtl w:val="0"/>
          </w:rPr>
        </w:r>
      </w:del>
    </w:p>
    <w:p w:rsidR="00000000" w:rsidDel="00000000" w:rsidP="00000000" w:rsidRDefault="00000000" w:rsidRPr="00000000" w14:paraId="0000006D">
      <w:pPr>
        <w:ind w:left="0" w:firstLine="0"/>
        <w:rPr>
          <w:del w:author="Nick Cook" w:id="0" w:date="2025-07-14T16:18:46Z"/>
          <w:rFonts w:ascii="Courier New" w:cs="Courier New" w:eastAsia="Courier New" w:hAnsi="Courier New"/>
          <w:rPrChange w:author="Nick Cook" w:id="1" w:date="2025-07-14T16:18:46Z">
            <w:rPr/>
          </w:rPrChange>
        </w:rPr>
      </w:pPr>
      <w:del w:author="Nick Cook" w:id="0" w:date="2025-07-14T16:18:46Z">
        <w:r w:rsidDel="00000000" w:rsidR="00000000" w:rsidRPr="00000000">
          <w:rPr>
            <w:rFonts w:ascii="Courier New" w:cs="Courier New" w:eastAsia="Courier New" w:hAnsi="Courier New"/>
            <w:rtl w:val="0"/>
            <w:rPrChange w:author="Nick Cook" w:id="1" w:date="2025-07-14T16:18:46Z">
              <w:rPr/>
            </w:rPrChange>
          </w:rPr>
          <w:delText xml:space="preserve">Details of all successful proposals (CSV)</w:delText>
        </w:r>
      </w:del>
    </w:p>
    <w:p w:rsidR="00000000" w:rsidDel="00000000" w:rsidP="00000000" w:rsidRDefault="00000000" w:rsidRPr="00000000" w14:paraId="0000006E">
      <w:pPr>
        <w:numPr>
          <w:ilvl w:val="0"/>
          <w:numId w:val="8"/>
        </w:numPr>
        <w:ind w:left="720" w:hanging="360"/>
        <w:rPr>
          <w:del w:author="Nick Cook" w:id="0" w:date="2025-07-14T16:18:46Z"/>
          <w:rFonts w:ascii="Courier New" w:cs="Courier New" w:eastAsia="Courier New" w:hAnsi="Courier New"/>
          <w:u w:val="none"/>
        </w:rPr>
      </w:pPr>
      <w:del w:author="Nick Cook" w:id="0" w:date="2025-07-14T16:18:46Z">
        <w:r w:rsidDel="00000000" w:rsidR="00000000" w:rsidRPr="00000000">
          <w:rPr>
            <w:rFonts w:ascii="Courier New" w:cs="Courier New" w:eastAsia="Courier New" w:hAnsi="Courier New"/>
            <w:rtl w:val="0"/>
            <w:rPrChange w:author="Nick Cook" w:id="1" w:date="2025-07-14T16:18:46Z">
              <w:rPr>
                <w:rFonts w:ascii="Courier New" w:cs="Courier New" w:eastAsia="Courier New" w:hAnsi="Courier New"/>
              </w:rPr>
            </w:rPrChange>
          </w:rPr>
          <w:delText xml:space="preserve">ipfs://bafybeicwrop4q7xvnyjdd5drumbe56sqtm5lbe2ul3c262zt4hgguzdycm</w:delText>
        </w:r>
        <w:r w:rsidDel="00000000" w:rsidR="00000000" w:rsidRPr="00000000">
          <w:rPr>
            <w:rtl w:val="0"/>
          </w:rPr>
        </w:r>
      </w:del>
    </w:p>
    <w:p w:rsidR="00000000" w:rsidDel="00000000" w:rsidP="00000000" w:rsidRDefault="00000000" w:rsidRPr="00000000" w14:paraId="0000006F">
      <w:pPr>
        <w:ind w:left="0" w:firstLine="0"/>
        <w:rPr>
          <w:del w:author="Nick Cook" w:id="0" w:date="2025-07-14T16:18:46Z"/>
          <w:rFonts w:ascii="Courier New" w:cs="Courier New" w:eastAsia="Courier New" w:hAnsi="Courier New"/>
          <w:rPrChange w:author="Nick Cook" w:id="1" w:date="2025-07-14T16:18:46Z">
            <w:rPr/>
          </w:rPrChange>
        </w:rPr>
      </w:pPr>
      <w:del w:author="Nick Cook" w:id="0" w:date="2025-07-14T16:18:46Z">
        <w:r w:rsidDel="00000000" w:rsidR="00000000" w:rsidRPr="00000000">
          <w:rPr>
            <w:rtl w:val="0"/>
          </w:rPr>
        </w:r>
      </w:del>
    </w:p>
    <w:p w:rsidR="00000000" w:rsidDel="00000000" w:rsidP="00000000" w:rsidRDefault="00000000" w:rsidRPr="00000000" w14:paraId="00000070">
      <w:pPr>
        <w:rPr>
          <w:del w:author="Nick Cook" w:id="0" w:date="2025-07-14T16:18:46Z"/>
          <w:rFonts w:ascii="Courier New" w:cs="Courier New" w:eastAsia="Courier New" w:hAnsi="Courier New"/>
          <w:rPrChange w:author="Nick Cook" w:id="1" w:date="2025-07-14T16:18:46Z">
            <w:rPr/>
          </w:rPrChange>
        </w:rPr>
      </w:pPr>
      <w:del w:author="Nick Cook" w:id="0" w:date="2025-07-14T16:18:46Z">
        <w:r w:rsidDel="00000000" w:rsidR="00000000" w:rsidRPr="00000000">
          <w:rPr>
            <w:rFonts w:ascii="Courier New" w:cs="Courier New" w:eastAsia="Courier New" w:hAnsi="Courier New"/>
            <w:rtl w:val="0"/>
            <w:rPrChange w:author="Nick Cook" w:id="1" w:date="2025-07-14T16:18:46Z">
              <w:rPr/>
            </w:rPrChange>
          </w:rPr>
          <w:delText xml:space="preserve">Smart Contract Guide (Update to blogpost when published)</w:delText>
        </w:r>
        <w:r w:rsidDel="00000000" w:rsidR="00000000" w:rsidRPr="00000000">
          <w:rPr>
            <w:rtl w:val="0"/>
          </w:rPr>
        </w:r>
      </w:del>
    </w:p>
    <w:p w:rsidR="00000000" w:rsidDel="00000000" w:rsidP="00000000" w:rsidRDefault="00000000" w:rsidRPr="00000000" w14:paraId="0000007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Change w:author="Nick Cook" w:id="1" w:date="2025-07-14T16:18:46Z">
            <w:rPr>
              <w:u w:val="none"/>
            </w:rPr>
          </w:rPrChange>
        </w:rPr>
        <w:pPrChange w:author="Nick Cook" w:id="0" w:date="2025-07-14T16:18:46Z">
          <w:pPr>
            <w:numPr>
              <w:ilvl w:val="0"/>
              <w:numId w:val="13"/>
            </w:numPr>
            <w:ind w:left="720" w:hanging="360"/>
          </w:pPr>
        </w:pPrChange>
      </w:pPr>
      <w:del w:author="Nick Cook" w:id="0" w:date="2025-07-14T16:18:46Z">
        <w:r w:rsidDel="00000000" w:rsidR="00000000" w:rsidRPr="00000000">
          <w:fldChar w:fldCharType="begin"/>
        </w:r>
        <w:r w:rsidDel="00000000" w:rsidR="00000000" w:rsidRPr="00000000">
          <w:delInstrText xml:space="preserve">HYPERLINK "https://docs.google.com/document/d/17mblZTepHKQuzRDR_nSNZkIU6MkLpKHvajkizeEgsmY/edit?tab=t.0"</w:delInstrText>
        </w:r>
        <w:r w:rsidDel="00000000" w:rsidR="00000000" w:rsidRPr="00000000">
          <w:fldChar w:fldCharType="separate"/>
        </w:r>
        <w:r w:rsidDel="00000000" w:rsidR="00000000" w:rsidRPr="00000000">
          <w:rPr>
            <w:rFonts w:ascii="Courier New" w:cs="Courier New" w:eastAsia="Courier New" w:hAnsi="Courier New"/>
            <w:rtl w:val="0"/>
            <w:rPrChange w:author="Nick Cook" w:id="1" w:date="2025-07-14T16:18:46Z">
              <w:rPr>
                <w:color w:val="0000ee"/>
                <w:u w:val="single"/>
              </w:rPr>
            </w:rPrChange>
          </w:rPr>
          <w:delText xml:space="preserve">Smart Contracts as part of Intersects Administration</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72">
      <w:pPr>
        <w:pStyle w:val="Heading2"/>
        <w:spacing w:after="60" w:lineRule="auto"/>
        <w:rPr>
          <w:rFonts w:ascii="Courier New" w:cs="Courier New" w:eastAsia="Courier New" w:hAnsi="Courier New"/>
          <w:rPrChange w:author="Nick Cook" w:id="1" w:date="2025-07-14T16:18:46Z">
            <w:rPr/>
          </w:rPrChange>
        </w:rPr>
      </w:pPr>
      <w:bookmarkStart w:colFirst="0" w:colLast="0" w:name="_yzcl4gh7x1w" w:id="13"/>
      <w:bookmarkEnd w:id="13"/>
      <w:r w:rsidDel="00000000" w:rsidR="00000000" w:rsidRPr="00000000">
        <w:rPr>
          <w:rFonts w:ascii="Courier New" w:cs="Courier New" w:eastAsia="Courier New" w:hAnsi="Courier New"/>
          <w:rtl w:val="0"/>
          <w:rPrChange w:author="Nick Cook" w:id="1" w:date="2025-07-14T16:18:46Z">
            <w:rPr>
              <w:b w:val="1"/>
            </w:rPr>
          </w:rPrChange>
        </w:rPr>
        <w:t xml:space="preserve">Authors</w:t>
      </w: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Fonts w:ascii="Courier New" w:cs="Courier New" w:eastAsia="Courier New" w:hAnsi="Courier New"/>
          <w:rtl w:val="0"/>
          <w:rPrChange w:author="Nick Cook" w:id="1" w:date="2025-07-14T16:18:46Z">
            <w:rPr/>
          </w:rPrChange>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7EbN9atd7MwvaesSEc7E7iXne_e49lTK90IRrgSSxw/edit?usp=sharing"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1a6" TargetMode="External"/><Relationship Id="rId12" Type="http://schemas.openxmlformats.org/officeDocument/2006/relationships/hyperlink" Target="https://github.com/mlabs-haskell/grumplestiltsk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